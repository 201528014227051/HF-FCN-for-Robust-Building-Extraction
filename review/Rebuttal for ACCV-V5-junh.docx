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0C0A2"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We would like to thank the reviewers for their insightful and constructive comments. We are happy to see an appreciation of our idea and results. We will respond to the comments of each reviewer individually.</w:t>
      </w:r>
    </w:p>
    <w:p w14:paraId="114AF1A1" w14:textId="77777777" w:rsidR="005A2FA7" w:rsidRDefault="005A2FA7">
      <w:pPr>
        <w:rPr>
          <w:rFonts w:ascii="Times New Roman" w:hAnsi="Times New Roman" w:cs="Times New Roman"/>
          <w:sz w:val="21"/>
          <w:szCs w:val="21"/>
        </w:rPr>
      </w:pPr>
    </w:p>
    <w:p w14:paraId="03245AC0"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TO REVIEWER 1</w:t>
      </w:r>
    </w:p>
    <w:p w14:paraId="24BA2023"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[Q1.</w:t>
      </w:r>
      <w:proofErr w:type="gramStart"/>
      <w:r>
        <w:rPr>
          <w:rFonts w:ascii="Times New Roman" w:hAnsi="Times New Roman" w:cs="Times New Roman" w:hint="eastAsia"/>
          <w:sz w:val="21"/>
          <w:szCs w:val="21"/>
        </w:rPr>
        <w:t>1]...</w:t>
      </w:r>
      <w:proofErr w:type="gramEnd"/>
      <w:r>
        <w:rPr>
          <w:rFonts w:ascii="Times New Roman" w:hAnsi="Times New Roman" w:cs="Times New Roman" w:hint="eastAsia"/>
          <w:sz w:val="21"/>
          <w:szCs w:val="21"/>
        </w:rPr>
        <w:t xml:space="preserve">I didn't find any </w:t>
      </w:r>
      <w:r>
        <w:rPr>
          <w:rFonts w:ascii="Times New Roman" w:hAnsi="Times New Roman" w:cs="Times New Roman" w:hint="eastAsia"/>
          <w:sz w:val="21"/>
          <w:szCs w:val="21"/>
        </w:rPr>
        <w:t>special points in their method on handling remote sensing images compared to common natural images...</w:t>
      </w:r>
    </w:p>
    <w:p w14:paraId="136FB4E3"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[A1.</w:t>
      </w:r>
      <w:proofErr w:type="gramStart"/>
      <w:r>
        <w:rPr>
          <w:rFonts w:ascii="Times New Roman" w:hAnsi="Times New Roman" w:cs="Times New Roman" w:hint="eastAsia"/>
          <w:sz w:val="21"/>
          <w:szCs w:val="21"/>
        </w:rPr>
        <w:t>1]We</w:t>
      </w:r>
      <w:proofErr w:type="gramEnd"/>
      <w:r>
        <w:rPr>
          <w:rFonts w:ascii="Times New Roman" w:hAnsi="Times New Roman" w:cs="Times New Roman" w:hint="eastAsia"/>
          <w:sz w:val="21"/>
          <w:szCs w:val="21"/>
        </w:rPr>
        <w:t xml:space="preserve"> are very sorry for our vague expression. We detail the differences in three aspects. Firstly, building extraction has much higher demand in preci</w:t>
      </w:r>
      <w:r>
        <w:rPr>
          <w:rFonts w:ascii="Times New Roman" w:hAnsi="Times New Roman" w:cs="Times New Roman" w:hint="eastAsia"/>
          <w:sz w:val="21"/>
          <w:szCs w:val="21"/>
        </w:rPr>
        <w:t xml:space="preserve">sion of structure, thus we fuse the edge maps generated from conv1. Secondly, most of buildings have small size in remote sensing image, while Noh </w:t>
      </w:r>
      <w:proofErr w:type="gramStart"/>
      <w:r>
        <w:rPr>
          <w:rFonts w:ascii="Times New Roman" w:hAnsi="Times New Roman" w:cs="Times New Roman" w:hint="eastAsia"/>
          <w:sz w:val="21"/>
          <w:szCs w:val="21"/>
        </w:rPr>
        <w:t>et al.[</w:t>
      </w:r>
      <w:proofErr w:type="gramEnd"/>
      <w:r>
        <w:rPr>
          <w:rFonts w:ascii="Times New Roman" w:hAnsi="Times New Roman" w:cs="Times New Roman" w:hint="eastAsia"/>
          <w:sz w:val="21"/>
          <w:szCs w:val="21"/>
        </w:rPr>
        <w:t xml:space="preserve">17] noted that FCN(CVPR,2015) has less ability to extract small object. We </w:t>
      </w:r>
      <w:r>
        <w:rPr>
          <w:rFonts w:ascii="Times New Roman" w:hAnsi="Times New Roman" w:cs="Times New Roman" w:hint="eastAsia"/>
          <w:sz w:val="21"/>
          <w:szCs w:val="21"/>
        </w:rPr>
        <w:t xml:space="preserve">merge </w:t>
      </w:r>
      <w:r>
        <w:rPr>
          <w:rFonts w:ascii="Times New Roman" w:hAnsi="Times New Roman" w:cs="Times New Roman" w:hint="eastAsia"/>
          <w:sz w:val="21"/>
          <w:szCs w:val="21"/>
        </w:rPr>
        <w:t xml:space="preserve">the response of </w:t>
      </w:r>
      <w:proofErr w:type="spellStart"/>
      <w:r>
        <w:rPr>
          <w:rFonts w:ascii="Times New Roman" w:hAnsi="Times New Roman" w:cs="Times New Roman" w:hint="eastAsia"/>
          <w:sz w:val="21"/>
          <w:szCs w:val="21"/>
        </w:rPr>
        <w:t>conv</w:t>
      </w:r>
      <w:proofErr w:type="spellEnd"/>
      <w:r>
        <w:rPr>
          <w:rFonts w:ascii="Times New Roman" w:hAnsi="Times New Roman" w:cs="Times New Roman" w:hint="eastAsia"/>
          <w:sz w:val="21"/>
          <w:szCs w:val="21"/>
        </w:rPr>
        <w:t xml:space="preserve"> </w:t>
      </w:r>
      <w:r>
        <w:rPr>
          <w:rFonts w:ascii="Times New Roman" w:hAnsi="Times New Roman" w:cs="Times New Roman" w:hint="eastAsia"/>
          <w:sz w:val="21"/>
          <w:szCs w:val="21"/>
        </w:rPr>
        <w:t>layers with a set of small receptive field</w:t>
      </w:r>
      <w:r>
        <w:rPr>
          <w:rFonts w:ascii="Times New Roman" w:hAnsi="Times New Roman" w:cs="Times New Roman" w:hint="eastAsia"/>
          <w:sz w:val="21"/>
          <w:szCs w:val="21"/>
        </w:rPr>
        <w:t>s by learned weight</w:t>
      </w:r>
      <w:r>
        <w:rPr>
          <w:rFonts w:ascii="Times New Roman" w:hAnsi="Times New Roman" w:cs="Times New Roman" w:hint="eastAsia"/>
          <w:sz w:val="21"/>
          <w:szCs w:val="21"/>
        </w:rPr>
        <w:t xml:space="preserve">, our experiments show that this strategy has strong ability to handle tiny rooftops. Thirdly, several large-sized buildings </w:t>
      </w:r>
      <w:del w:id="0" w:author="Microsoft Office 用户" w:date="2016-07-31T00:59:00Z">
        <w:r w:rsidDel="008C64E3">
          <w:rPr>
            <w:rFonts w:ascii="Times New Roman" w:hAnsi="Times New Roman" w:cs="Times New Roman" w:hint="eastAsia"/>
            <w:sz w:val="21"/>
            <w:szCs w:val="21"/>
          </w:rPr>
          <w:delText>is</w:delText>
        </w:r>
      </w:del>
      <w:ins w:id="1" w:author="Microsoft Office 用户" w:date="2016-07-31T00:59:00Z">
        <w:r w:rsidR="008C64E3">
          <w:rPr>
            <w:rFonts w:ascii="Times New Roman" w:hAnsi="Times New Roman" w:cs="Times New Roman"/>
            <w:sz w:val="21"/>
            <w:szCs w:val="21"/>
          </w:rPr>
          <w:t>are</w:t>
        </w:r>
      </w:ins>
      <w:r>
        <w:rPr>
          <w:rFonts w:ascii="Times New Roman" w:hAnsi="Times New Roman" w:cs="Times New Roman" w:hint="eastAsia"/>
          <w:sz w:val="21"/>
          <w:szCs w:val="21"/>
        </w:rPr>
        <w:t xml:space="preserve"> comprised of several parts with variant appearance, we directly int</w:t>
      </w:r>
      <w:r>
        <w:rPr>
          <w:rFonts w:ascii="Times New Roman" w:hAnsi="Times New Roman" w:cs="Times New Roman" w:hint="eastAsia"/>
          <w:sz w:val="21"/>
          <w:szCs w:val="21"/>
        </w:rPr>
        <w:t xml:space="preserve">egrate the coarse but strong semantic response (conv4,5) into net output, instead of CRF post-processing (like </w:t>
      </w:r>
      <w:r>
        <w:rPr>
          <w:rFonts w:ascii="Times New Roman" w:hAnsi="Times New Roman" w:cs="Times New Roman" w:hint="eastAsia"/>
          <w:sz w:val="21"/>
          <w:szCs w:val="21"/>
        </w:rPr>
        <w:t xml:space="preserve">[12], </w:t>
      </w:r>
      <w:proofErr w:type="spellStart"/>
      <w:r>
        <w:rPr>
          <w:rFonts w:ascii="Times New Roman" w:hAnsi="Times New Roman" w:cs="Times New Roman" w:hint="eastAsia"/>
          <w:sz w:val="21"/>
          <w:szCs w:val="21"/>
        </w:rPr>
        <w:t>DeepLab</w:t>
      </w:r>
      <w:proofErr w:type="spellEnd"/>
      <w:r>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Our experiment indicates that our architecture is more </w:t>
      </w:r>
      <w:r>
        <w:rPr>
          <w:rFonts w:ascii="Times New Roman" w:hAnsi="Times New Roman" w:cs="Times New Roman" w:hint="eastAsia"/>
          <w:sz w:val="21"/>
          <w:szCs w:val="21"/>
        </w:rPr>
        <w:t xml:space="preserve">adaptive to </w:t>
      </w:r>
      <w:r>
        <w:rPr>
          <w:rFonts w:ascii="Times New Roman" w:hAnsi="Times New Roman" w:cs="Times New Roman" w:hint="eastAsia"/>
          <w:sz w:val="21"/>
          <w:szCs w:val="21"/>
        </w:rPr>
        <w:t xml:space="preserve">building extraction than CNN+CRF </w:t>
      </w:r>
      <w:del w:id="2" w:author="Microsoft Office 用户" w:date="2016-07-31T01:00:00Z">
        <w:r w:rsidDel="008C64E3">
          <w:rPr>
            <w:rFonts w:ascii="Times New Roman" w:hAnsi="Times New Roman" w:cs="Times New Roman" w:hint="eastAsia"/>
            <w:sz w:val="21"/>
            <w:szCs w:val="21"/>
          </w:rPr>
          <w:delText>framework[</w:delText>
        </w:r>
      </w:del>
      <w:ins w:id="3" w:author="Microsoft Office 用户" w:date="2016-07-31T01:00:00Z">
        <w:r w:rsidR="008C64E3">
          <w:rPr>
            <w:rFonts w:ascii="Times New Roman" w:hAnsi="Times New Roman" w:cs="Times New Roman"/>
            <w:sz w:val="21"/>
            <w:szCs w:val="21"/>
          </w:rPr>
          <w:t>framework [</w:t>
        </w:r>
      </w:ins>
      <w:r>
        <w:rPr>
          <w:rFonts w:ascii="Times New Roman" w:hAnsi="Times New Roman" w:cs="Times New Roman" w:hint="eastAsia"/>
          <w:sz w:val="21"/>
          <w:szCs w:val="21"/>
        </w:rPr>
        <w:t>12].</w:t>
      </w:r>
    </w:p>
    <w:p w14:paraId="3F7B2E99"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 xml:space="preserve"> </w:t>
      </w:r>
    </w:p>
    <w:p w14:paraId="73B77E05"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[Q1.</w:t>
      </w:r>
      <w:proofErr w:type="gramStart"/>
      <w:r>
        <w:rPr>
          <w:rFonts w:ascii="Times New Roman" w:hAnsi="Times New Roman" w:cs="Times New Roman" w:hint="eastAsia"/>
          <w:sz w:val="21"/>
          <w:szCs w:val="21"/>
        </w:rPr>
        <w:t>2]...</w:t>
      </w:r>
      <w:proofErr w:type="gramEnd"/>
      <w:r>
        <w:rPr>
          <w:rFonts w:ascii="Times New Roman" w:hAnsi="Times New Roman" w:cs="Times New Roman" w:hint="eastAsia"/>
          <w:sz w:val="21"/>
          <w:szCs w:val="21"/>
        </w:rPr>
        <w:t>use</w:t>
      </w:r>
      <w:r>
        <w:rPr>
          <w:rFonts w:ascii="Times New Roman" w:hAnsi="Times New Roman" w:cs="Times New Roman" w:hint="eastAsia"/>
          <w:sz w:val="21"/>
          <w:szCs w:val="21"/>
        </w:rPr>
        <w:t xml:space="preserve"> the middle-layer response is a very common technique for semantic segmentation...</w:t>
      </w:r>
    </w:p>
    <w:p w14:paraId="616A68DF"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[A1.</w:t>
      </w:r>
      <w:proofErr w:type="gramStart"/>
      <w:r>
        <w:rPr>
          <w:rFonts w:ascii="Times New Roman" w:hAnsi="Times New Roman" w:cs="Times New Roman" w:hint="eastAsia"/>
          <w:sz w:val="21"/>
          <w:szCs w:val="21"/>
        </w:rPr>
        <w:t>2]Using</w:t>
      </w:r>
      <w:proofErr w:type="gramEnd"/>
      <w:r>
        <w:rPr>
          <w:rFonts w:ascii="Times New Roman" w:hAnsi="Times New Roman" w:cs="Times New Roman" w:hint="eastAsia"/>
          <w:sz w:val="21"/>
          <w:szCs w:val="21"/>
        </w:rPr>
        <w:t xml:space="preserve"> the middle-layer response is a general idea, but not a special solution. </w:t>
      </w:r>
      <w:proofErr w:type="spellStart"/>
      <w:proofErr w:type="gramStart"/>
      <w:r>
        <w:rPr>
          <w:rFonts w:ascii="Times New Roman" w:hAnsi="Times New Roman" w:cs="Times New Roman" w:hint="eastAsia"/>
          <w:sz w:val="21"/>
          <w:szCs w:val="21"/>
        </w:rPr>
        <w:t>HyperColumn</w:t>
      </w:r>
      <w:proofErr w:type="spellEnd"/>
      <w:r>
        <w:rPr>
          <w:rFonts w:ascii="Times New Roman" w:hAnsi="Times New Roman" w:cs="Times New Roman" w:hint="eastAsia"/>
          <w:sz w:val="21"/>
          <w:szCs w:val="21"/>
        </w:rPr>
        <w:t>(</w:t>
      </w:r>
      <w:proofErr w:type="gramEnd"/>
      <w:r>
        <w:rPr>
          <w:rFonts w:ascii="Times New Roman" w:hAnsi="Times New Roman" w:cs="Times New Roman" w:hint="eastAsia"/>
          <w:sz w:val="21"/>
          <w:szCs w:val="21"/>
        </w:rPr>
        <w:t>CVPR 2015) sum</w:t>
      </w:r>
      <w:ins w:id="4" w:author="Microsoft Office 用户" w:date="2016-07-31T01:01:00Z">
        <w:r w:rsidR="008C64E3">
          <w:rPr>
            <w:rFonts w:ascii="Times New Roman" w:hAnsi="Times New Roman" w:cs="Times New Roman"/>
            <w:sz w:val="21"/>
            <w:szCs w:val="21"/>
          </w:rPr>
          <w:t>s</w:t>
        </w:r>
      </w:ins>
      <w:r>
        <w:rPr>
          <w:rFonts w:ascii="Times New Roman" w:hAnsi="Times New Roman" w:cs="Times New Roman" w:hint="eastAsia"/>
          <w:sz w:val="21"/>
          <w:szCs w:val="21"/>
        </w:rPr>
        <w:t xml:space="preserve"> the response of middle layers, </w:t>
      </w:r>
      <w:r w:rsidRPr="008C64E3">
        <w:rPr>
          <w:rFonts w:ascii="Times New Roman" w:hAnsi="Times New Roman" w:cs="Times New Roman" w:hint="eastAsia"/>
          <w:sz w:val="21"/>
          <w:szCs w:val="21"/>
          <w:highlight w:val="yellow"/>
          <w:rPrChange w:id="5" w:author="Microsoft Office 用户" w:date="2016-07-31T01:03:00Z">
            <w:rPr>
              <w:rFonts w:ascii="Times New Roman" w:hAnsi="Times New Roman" w:cs="Times New Roman" w:hint="eastAsia"/>
              <w:sz w:val="21"/>
              <w:szCs w:val="21"/>
            </w:rPr>
          </w:rPrChange>
        </w:rPr>
        <w:t>while we using</w:t>
      </w:r>
      <w:r>
        <w:rPr>
          <w:rFonts w:ascii="Times New Roman" w:hAnsi="Times New Roman" w:cs="Times New Roman" w:hint="eastAsia"/>
          <w:sz w:val="21"/>
          <w:szCs w:val="21"/>
        </w:rPr>
        <w:t xml:space="preserve"> linear weightin</w:t>
      </w:r>
      <w:r>
        <w:rPr>
          <w:rFonts w:ascii="Times New Roman" w:hAnsi="Times New Roman" w:cs="Times New Roman" w:hint="eastAsia"/>
          <w:sz w:val="21"/>
          <w:szCs w:val="21"/>
        </w:rPr>
        <w:t>g. If we only change the operation, our accuracy drops 0.24%. FCN(CVPR,2015) suffers</w:t>
      </w:r>
      <w:ins w:id="6" w:author="Microsoft Office 用户" w:date="2016-07-31T01:05:00Z">
        <w:r w:rsidR="008C64E3">
          <w:rPr>
            <w:rFonts w:ascii="Times New Roman" w:hAnsi="Times New Roman" w:cs="Times New Roman"/>
            <w:sz w:val="21"/>
            <w:szCs w:val="21"/>
          </w:rPr>
          <w:t xml:space="preserve"> from</w:t>
        </w:r>
      </w:ins>
      <w:r>
        <w:rPr>
          <w:rFonts w:ascii="Times New Roman" w:hAnsi="Times New Roman" w:cs="Times New Roman" w:hint="eastAsia"/>
          <w:sz w:val="21"/>
          <w:szCs w:val="21"/>
        </w:rPr>
        <w:t xml:space="preserve"> the </w:t>
      </w:r>
      <w:del w:id="7" w:author="Microsoft Office 用户" w:date="2016-07-31T01:05:00Z">
        <w:r w:rsidDel="008C64E3">
          <w:rPr>
            <w:rFonts w:ascii="Times New Roman" w:hAnsi="Times New Roman" w:cs="Times New Roman" w:hint="eastAsia"/>
            <w:sz w:val="21"/>
            <w:szCs w:val="21"/>
          </w:rPr>
          <w:delText xml:space="preserve">problem of </w:delText>
        </w:r>
      </w:del>
      <w:r>
        <w:rPr>
          <w:rFonts w:ascii="Times New Roman" w:hAnsi="Times New Roman" w:cs="Times New Roman" w:hint="eastAsia"/>
          <w:sz w:val="21"/>
          <w:szCs w:val="21"/>
        </w:rPr>
        <w:t>gradient back-propagation</w:t>
      </w:r>
      <w:ins w:id="8" w:author="Microsoft Office 用户" w:date="2016-07-31T01:05:00Z">
        <w:r w:rsidR="008C64E3">
          <w:rPr>
            <w:rFonts w:ascii="Times New Roman" w:hAnsi="Times New Roman" w:cs="Times New Roman"/>
            <w:sz w:val="21"/>
            <w:szCs w:val="21"/>
          </w:rPr>
          <w:t xml:space="preserve"> </w:t>
        </w:r>
        <w:r w:rsidR="008C64E3">
          <w:rPr>
            <w:rFonts w:ascii="Times New Roman" w:hAnsi="Times New Roman" w:cs="Times New Roman" w:hint="eastAsia"/>
            <w:sz w:val="21"/>
            <w:szCs w:val="21"/>
          </w:rPr>
          <w:t>problem</w:t>
        </w:r>
      </w:ins>
      <w:r>
        <w:rPr>
          <w:rFonts w:ascii="Times New Roman" w:hAnsi="Times New Roman" w:cs="Times New Roman" w:hint="eastAsia"/>
          <w:sz w:val="21"/>
          <w:szCs w:val="21"/>
        </w:rPr>
        <w:t xml:space="preserve">, our architecture </w:t>
      </w:r>
      <w:del w:id="9" w:author="Microsoft Office 用户" w:date="2016-07-31T01:04:00Z">
        <w:r w:rsidDel="008C64E3">
          <w:rPr>
            <w:rFonts w:ascii="Times New Roman" w:hAnsi="Times New Roman" w:cs="Times New Roman" w:hint="eastAsia"/>
            <w:sz w:val="21"/>
            <w:szCs w:val="21"/>
          </w:rPr>
          <w:delText>relive</w:delText>
        </w:r>
      </w:del>
      <w:ins w:id="10" w:author="Microsoft Office 用户" w:date="2016-07-31T01:04:00Z">
        <w:r w:rsidR="008C64E3">
          <w:rPr>
            <w:rFonts w:ascii="Times New Roman" w:hAnsi="Times New Roman" w:cs="Times New Roman"/>
            <w:sz w:val="21"/>
            <w:szCs w:val="21"/>
          </w:rPr>
          <w:t>reli</w:t>
        </w:r>
      </w:ins>
      <w:ins w:id="11" w:author="Microsoft Office 用户" w:date="2016-07-31T01:08:00Z">
        <w:r>
          <w:rPr>
            <w:rFonts w:ascii="Times New Roman" w:hAnsi="Times New Roman" w:cs="Times New Roman"/>
            <w:sz w:val="21"/>
            <w:szCs w:val="21"/>
          </w:rPr>
          <w:t>e</w:t>
        </w:r>
      </w:ins>
      <w:ins w:id="12" w:author="Microsoft Office 用户" w:date="2016-07-31T01:04:00Z">
        <w:r w:rsidR="008C64E3">
          <w:rPr>
            <w:rFonts w:ascii="Times New Roman" w:hAnsi="Times New Roman" w:cs="Times New Roman"/>
            <w:sz w:val="21"/>
            <w:szCs w:val="21"/>
          </w:rPr>
          <w:t>ves</w:t>
        </w:r>
      </w:ins>
      <w:r>
        <w:rPr>
          <w:rFonts w:ascii="Times New Roman" w:hAnsi="Times New Roman" w:cs="Times New Roman" w:hint="eastAsia"/>
          <w:sz w:val="21"/>
          <w:szCs w:val="21"/>
        </w:rPr>
        <w:t xml:space="preserve"> it much</w:t>
      </w:r>
      <w:del w:id="13" w:author="Microsoft Office 用户" w:date="2016-07-31T01:07:00Z">
        <w:r w:rsidDel="008C64E3">
          <w:rPr>
            <w:rFonts w:ascii="Times New Roman" w:hAnsi="Times New Roman" w:cs="Times New Roman" w:hint="eastAsia"/>
            <w:sz w:val="21"/>
            <w:szCs w:val="21"/>
          </w:rPr>
          <w:delText xml:space="preserve"> yet</w:delText>
        </w:r>
      </w:del>
      <w:r>
        <w:rPr>
          <w:rFonts w:ascii="Times New Roman" w:hAnsi="Times New Roman" w:cs="Times New Roman" w:hint="eastAsia"/>
          <w:sz w:val="21"/>
          <w:szCs w:val="21"/>
        </w:rPr>
        <w:t xml:space="preserve">. </w:t>
      </w:r>
      <w:proofErr w:type="spellStart"/>
      <w:r>
        <w:rPr>
          <w:rFonts w:ascii="Times New Roman" w:hAnsi="Times New Roman" w:cs="Times New Roman" w:hint="eastAsia"/>
          <w:sz w:val="21"/>
          <w:szCs w:val="21"/>
        </w:rPr>
        <w:t>DeepLab</w:t>
      </w:r>
      <w:proofErr w:type="spellEnd"/>
      <w:r>
        <w:rPr>
          <w:rFonts w:ascii="Times New Roman" w:hAnsi="Times New Roman" w:cs="Times New Roman" w:hint="eastAsia"/>
          <w:sz w:val="21"/>
          <w:szCs w:val="21"/>
        </w:rPr>
        <w:t xml:space="preserve"> needs dense CRF as post-processing, while our network can train end-to-end. In concl</w:t>
      </w:r>
      <w:r>
        <w:rPr>
          <w:rFonts w:ascii="Times New Roman" w:hAnsi="Times New Roman" w:cs="Times New Roman" w:hint="eastAsia"/>
          <w:sz w:val="21"/>
          <w:szCs w:val="21"/>
        </w:rPr>
        <w:t xml:space="preserve">usion, we design a new variant of FCN which </w:t>
      </w:r>
      <w:r>
        <w:rPr>
          <w:rFonts w:ascii="Times New Roman" w:hAnsi="Times New Roman" w:cs="Times New Roman" w:hint="eastAsia"/>
          <w:sz w:val="21"/>
          <w:szCs w:val="21"/>
        </w:rPr>
        <w:t xml:space="preserve">significantly </w:t>
      </w:r>
      <w:r>
        <w:rPr>
          <w:rFonts w:ascii="Times New Roman" w:hAnsi="Times New Roman" w:cs="Times New Roman" w:hint="eastAsia"/>
          <w:sz w:val="21"/>
          <w:szCs w:val="21"/>
        </w:rPr>
        <w:t xml:space="preserve">improves building extraction accuracy and </w:t>
      </w:r>
      <w:bookmarkStart w:id="14" w:name="OLE_LINK1"/>
      <w:bookmarkStart w:id="15" w:name="OLE_LINK2"/>
      <w:r>
        <w:rPr>
          <w:rFonts w:ascii="Times New Roman" w:hAnsi="Times New Roman" w:cs="Times New Roman" w:hint="eastAsia"/>
          <w:sz w:val="21"/>
          <w:szCs w:val="21"/>
        </w:rPr>
        <w:t>shorten</w:t>
      </w:r>
      <w:ins w:id="16" w:author="Microsoft Office 用户" w:date="2016-07-31T01:10:00Z">
        <w:r>
          <w:rPr>
            <w:rFonts w:ascii="Times New Roman" w:hAnsi="Times New Roman" w:cs="Times New Roman"/>
            <w:sz w:val="21"/>
            <w:szCs w:val="21"/>
          </w:rPr>
          <w:t>s</w:t>
        </w:r>
      </w:ins>
      <w:r>
        <w:rPr>
          <w:rFonts w:ascii="Times New Roman" w:hAnsi="Times New Roman" w:cs="Times New Roman" w:hint="eastAsia"/>
          <w:sz w:val="21"/>
          <w:szCs w:val="21"/>
        </w:rPr>
        <w:t xml:space="preserve"> </w:t>
      </w:r>
      <w:bookmarkEnd w:id="14"/>
      <w:bookmarkEnd w:id="15"/>
      <w:r>
        <w:rPr>
          <w:rFonts w:ascii="Times New Roman" w:hAnsi="Times New Roman" w:cs="Times New Roman" w:hint="eastAsia"/>
          <w:sz w:val="21"/>
          <w:szCs w:val="21"/>
        </w:rPr>
        <w:t>time loss.</w:t>
      </w:r>
    </w:p>
    <w:p w14:paraId="4A4611F2" w14:textId="77777777" w:rsidR="005A2FA7" w:rsidRDefault="005A2FA7">
      <w:pPr>
        <w:rPr>
          <w:rFonts w:ascii="Times New Roman" w:hAnsi="Times New Roman" w:cs="Times New Roman"/>
          <w:sz w:val="21"/>
          <w:szCs w:val="21"/>
        </w:rPr>
      </w:pPr>
    </w:p>
    <w:p w14:paraId="7D2B5012"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[Q1.</w:t>
      </w:r>
      <w:proofErr w:type="gramStart"/>
      <w:r>
        <w:rPr>
          <w:rFonts w:ascii="Times New Roman" w:hAnsi="Times New Roman" w:cs="Times New Roman" w:hint="eastAsia"/>
          <w:sz w:val="21"/>
          <w:szCs w:val="21"/>
        </w:rPr>
        <w:t>3]...</w:t>
      </w:r>
      <w:proofErr w:type="gramEnd"/>
      <w:r>
        <w:rPr>
          <w:rFonts w:ascii="Times New Roman" w:hAnsi="Times New Roman" w:cs="Times New Roman" w:hint="eastAsia"/>
          <w:sz w:val="21"/>
          <w:szCs w:val="21"/>
        </w:rPr>
        <w:t xml:space="preserve">This benefit is just from the use of fully </w:t>
      </w:r>
      <w:proofErr w:type="spellStart"/>
      <w:r>
        <w:rPr>
          <w:rFonts w:ascii="Times New Roman" w:hAnsi="Times New Roman" w:cs="Times New Roman" w:hint="eastAsia"/>
          <w:sz w:val="21"/>
          <w:szCs w:val="21"/>
        </w:rPr>
        <w:t>ConvNet</w:t>
      </w:r>
      <w:proofErr w:type="spellEnd"/>
      <w:r>
        <w:rPr>
          <w:rFonts w:ascii="Times New Roman" w:hAnsi="Times New Roman" w:cs="Times New Roman" w:hint="eastAsia"/>
          <w:sz w:val="21"/>
          <w:szCs w:val="21"/>
        </w:rPr>
        <w:t>, a very standard method for semantic segmentation...</w:t>
      </w:r>
    </w:p>
    <w:p w14:paraId="01ABB69B"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[A1.</w:t>
      </w:r>
      <w:proofErr w:type="gramStart"/>
      <w:r>
        <w:rPr>
          <w:rFonts w:ascii="Times New Roman" w:hAnsi="Times New Roman" w:cs="Times New Roman" w:hint="eastAsia"/>
          <w:sz w:val="21"/>
          <w:szCs w:val="21"/>
        </w:rPr>
        <w:t>3]We</w:t>
      </w:r>
      <w:proofErr w:type="gramEnd"/>
      <w:r>
        <w:rPr>
          <w:rFonts w:ascii="Times New Roman" w:hAnsi="Times New Roman" w:cs="Times New Roman" w:hint="eastAsia"/>
          <w:sz w:val="21"/>
          <w:szCs w:val="21"/>
        </w:rPr>
        <w:t xml:space="preserve"> emphasize this</w:t>
      </w:r>
      <w:r>
        <w:rPr>
          <w:rFonts w:ascii="Times New Roman" w:hAnsi="Times New Roman" w:cs="Times New Roman" w:hint="eastAsia"/>
          <w:sz w:val="21"/>
          <w:szCs w:val="21"/>
        </w:rPr>
        <w:t xml:space="preserve"> because related methods [12,13] need cropping</w:t>
      </w:r>
      <w:r>
        <w:rPr>
          <w:rFonts w:ascii="Times New Roman" w:hAnsi="Times New Roman" w:cs="Times New Roman" w:hint="eastAsia"/>
          <w:sz w:val="21"/>
          <w:szCs w:val="21"/>
        </w:rPr>
        <w:t>.</w:t>
      </w:r>
    </w:p>
    <w:p w14:paraId="338919B9" w14:textId="77777777" w:rsidR="005A2FA7" w:rsidRDefault="005A2FA7">
      <w:pPr>
        <w:rPr>
          <w:rFonts w:ascii="Times New Roman" w:hAnsi="Times New Roman" w:cs="Times New Roman"/>
          <w:sz w:val="21"/>
          <w:szCs w:val="21"/>
        </w:rPr>
      </w:pPr>
    </w:p>
    <w:p w14:paraId="2DAC97A4"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[Q1.</w:t>
      </w:r>
      <w:proofErr w:type="gramStart"/>
      <w:r>
        <w:rPr>
          <w:rFonts w:ascii="Times New Roman" w:hAnsi="Times New Roman" w:cs="Times New Roman" w:hint="eastAsia"/>
          <w:sz w:val="21"/>
          <w:szCs w:val="21"/>
        </w:rPr>
        <w:t>4]...</w:t>
      </w:r>
      <w:proofErr w:type="gramEnd"/>
      <w:r>
        <w:rPr>
          <w:rFonts w:ascii="Times New Roman" w:hAnsi="Times New Roman" w:cs="Times New Roman" w:hint="eastAsia"/>
          <w:sz w:val="21"/>
          <w:szCs w:val="21"/>
        </w:rPr>
        <w:t xml:space="preserve">Their method is based on fully </w:t>
      </w:r>
      <w:proofErr w:type="spellStart"/>
      <w:r>
        <w:rPr>
          <w:rFonts w:ascii="Times New Roman" w:hAnsi="Times New Roman" w:cs="Times New Roman" w:hint="eastAsia"/>
          <w:sz w:val="21"/>
          <w:szCs w:val="21"/>
        </w:rPr>
        <w:t>ConvNet</w:t>
      </w:r>
      <w:proofErr w:type="spellEnd"/>
      <w:r>
        <w:rPr>
          <w:rFonts w:ascii="Times New Roman" w:hAnsi="Times New Roman" w:cs="Times New Roman" w:hint="eastAsia"/>
          <w:sz w:val="21"/>
          <w:szCs w:val="21"/>
        </w:rPr>
        <w:t>, but we didn't see any comparison with FCN...</w:t>
      </w:r>
    </w:p>
    <w:p w14:paraId="5142395B"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[A1.</w:t>
      </w:r>
      <w:proofErr w:type="gramStart"/>
      <w:r>
        <w:rPr>
          <w:rFonts w:ascii="Times New Roman" w:hAnsi="Times New Roman" w:cs="Times New Roman" w:hint="eastAsia"/>
          <w:sz w:val="21"/>
          <w:szCs w:val="21"/>
        </w:rPr>
        <w:t>4]We</w:t>
      </w:r>
      <w:proofErr w:type="gramEnd"/>
      <w:r>
        <w:rPr>
          <w:rFonts w:ascii="Times New Roman" w:hAnsi="Times New Roman" w:cs="Times New Roman" w:hint="eastAsia"/>
          <w:sz w:val="21"/>
          <w:szCs w:val="21"/>
        </w:rPr>
        <w:t xml:space="preserve"> conducted experiments for comparison with FCN.</w:t>
      </w:r>
      <w:r>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We will add more detailed discussions in our </w:t>
      </w:r>
      <w:r>
        <w:rPr>
          <w:rFonts w:ascii="Times New Roman" w:hAnsi="Times New Roman" w:cs="Times New Roman" w:hint="eastAsia"/>
          <w:sz w:val="21"/>
          <w:szCs w:val="21"/>
        </w:rPr>
        <w:t>revision</w:t>
      </w:r>
      <w:r>
        <w:rPr>
          <w:rFonts w:ascii="Times New Roman" w:hAnsi="Times New Roman" w:cs="Times New Roman" w:hint="eastAsia"/>
          <w:sz w:val="21"/>
          <w:szCs w:val="21"/>
        </w:rPr>
        <w:t>. We</w:t>
      </w:r>
      <w:r>
        <w:rPr>
          <w:rFonts w:ascii="Times New Roman" w:hAnsi="Times New Roman" w:cs="Times New Roman" w:hint="eastAsia"/>
          <w:sz w:val="21"/>
          <w:szCs w:val="21"/>
        </w:rPr>
        <w:t xml:space="preserve"> reproduced three variants of FCN (CVPR 2015), namely, FCN8s, FCN4 and FCN2s. We </w:t>
      </w:r>
      <w:proofErr w:type="spellStart"/>
      <w:r>
        <w:rPr>
          <w:rFonts w:ascii="Times New Roman" w:hAnsi="Times New Roman" w:cs="Times New Roman" w:hint="eastAsia"/>
          <w:sz w:val="21"/>
          <w:szCs w:val="21"/>
        </w:rPr>
        <w:t>finetuned</w:t>
      </w:r>
      <w:proofErr w:type="spellEnd"/>
      <w:r>
        <w:rPr>
          <w:rFonts w:ascii="Times New Roman" w:hAnsi="Times New Roman" w:cs="Times New Roman" w:hint="eastAsia"/>
          <w:sz w:val="21"/>
          <w:szCs w:val="21"/>
        </w:rPr>
        <w:t xml:space="preserve"> the network in our remote sensing dataset</w:t>
      </w:r>
      <w:r>
        <w:rPr>
          <w:rFonts w:ascii="Times New Roman" w:hAnsi="Times New Roman" w:cs="Times New Roman" w:hint="eastAsia"/>
          <w:sz w:val="21"/>
          <w:szCs w:val="21"/>
        </w:rPr>
        <w:t xml:space="preserve"> using author</w:t>
      </w:r>
      <w:r>
        <w:rPr>
          <w:rFonts w:ascii="Times New Roman" w:hAnsi="Times New Roman" w:cs="Times New Roman"/>
          <w:sz w:val="21"/>
          <w:szCs w:val="21"/>
        </w:rPr>
        <w:t>’</w:t>
      </w:r>
      <w:r>
        <w:rPr>
          <w:rFonts w:ascii="Times New Roman" w:hAnsi="Times New Roman" w:cs="Times New Roman" w:hint="eastAsia"/>
          <w:sz w:val="21"/>
          <w:szCs w:val="21"/>
        </w:rPr>
        <w:t>s code</w:t>
      </w:r>
      <w:r>
        <w:rPr>
          <w:rFonts w:ascii="Times New Roman" w:hAnsi="Times New Roman" w:cs="Times New Roman" w:hint="eastAsia"/>
          <w:sz w:val="21"/>
          <w:szCs w:val="21"/>
        </w:rPr>
        <w:t>. The accuracy of FCN8s, FCN4s, FCN2s are 62.10%, 61.72%, 61.93%, respectively. Our proposed method outp</w:t>
      </w:r>
      <w:r>
        <w:rPr>
          <w:rFonts w:ascii="Times New Roman" w:hAnsi="Times New Roman" w:cs="Times New Roman" w:hint="eastAsia"/>
          <w:sz w:val="21"/>
          <w:szCs w:val="21"/>
        </w:rPr>
        <w:t>erforms them on the building extraction problem.</w:t>
      </w:r>
      <w:r>
        <w:rPr>
          <w:rFonts w:ascii="Times New Roman" w:hAnsi="Times New Roman" w:cs="Times New Roman" w:hint="eastAsia"/>
          <w:sz w:val="21"/>
          <w:szCs w:val="21"/>
        </w:rPr>
        <w:t xml:space="preserve"> Our network dramatically </w:t>
      </w:r>
      <w:del w:id="17" w:author="Microsoft Office 用户" w:date="2016-07-31T01:15:00Z">
        <w:r w:rsidDel="00DE68E8">
          <w:rPr>
            <w:rFonts w:ascii="Times New Roman" w:hAnsi="Times New Roman" w:cs="Times New Roman" w:hint="eastAsia"/>
            <w:sz w:val="21"/>
            <w:szCs w:val="21"/>
          </w:rPr>
          <w:delText>surpass</w:delText>
        </w:r>
      </w:del>
      <w:ins w:id="18" w:author="Microsoft Office 用户" w:date="2016-07-31T01:15:00Z">
        <w:r>
          <w:rPr>
            <w:rFonts w:ascii="Times New Roman" w:hAnsi="Times New Roman" w:cs="Times New Roman"/>
            <w:sz w:val="21"/>
            <w:szCs w:val="21"/>
          </w:rPr>
          <w:t>surpasses</w:t>
        </w:r>
      </w:ins>
      <w:r>
        <w:rPr>
          <w:rFonts w:ascii="Times New Roman" w:hAnsi="Times New Roman" w:cs="Times New Roman" w:hint="eastAsia"/>
          <w:sz w:val="21"/>
          <w:szCs w:val="21"/>
        </w:rPr>
        <w:t xml:space="preserve"> </w:t>
      </w:r>
      <w:proofErr w:type="spellStart"/>
      <w:r>
        <w:rPr>
          <w:rFonts w:ascii="Times New Roman" w:hAnsi="Times New Roman" w:cs="Times New Roman" w:hint="eastAsia"/>
          <w:sz w:val="21"/>
          <w:szCs w:val="21"/>
        </w:rPr>
        <w:t>Mnih</w:t>
      </w:r>
      <w:r>
        <w:rPr>
          <w:rFonts w:ascii="Times New Roman" w:hAnsi="Times New Roman" w:cs="Times New Roman"/>
          <w:sz w:val="21"/>
          <w:szCs w:val="21"/>
        </w:rPr>
        <w:t>’</w:t>
      </w:r>
      <w:r>
        <w:rPr>
          <w:rFonts w:ascii="Times New Roman" w:hAnsi="Times New Roman" w:cs="Times New Roman" w:hint="eastAsia"/>
          <w:sz w:val="21"/>
          <w:szCs w:val="21"/>
        </w:rPr>
        <w:t>s</w:t>
      </w:r>
      <w:proofErr w:type="spellEnd"/>
      <w:r>
        <w:rPr>
          <w:rFonts w:ascii="Times New Roman" w:hAnsi="Times New Roman" w:cs="Times New Roman" w:hint="eastAsia"/>
          <w:sz w:val="21"/>
          <w:szCs w:val="21"/>
        </w:rPr>
        <w:t xml:space="preserve"> [12] which has the same framework with </w:t>
      </w:r>
      <w:proofErr w:type="spellStart"/>
      <w:r>
        <w:rPr>
          <w:rFonts w:ascii="Times New Roman" w:hAnsi="Times New Roman" w:cs="Times New Roman" w:hint="eastAsia"/>
          <w:sz w:val="21"/>
          <w:szCs w:val="21"/>
        </w:rPr>
        <w:t>DeepLab</w:t>
      </w:r>
      <w:proofErr w:type="spellEnd"/>
      <w:r>
        <w:rPr>
          <w:rFonts w:ascii="Times New Roman" w:hAnsi="Times New Roman" w:cs="Times New Roman" w:hint="eastAsia"/>
          <w:sz w:val="21"/>
          <w:szCs w:val="21"/>
        </w:rPr>
        <w:t xml:space="preserve">, </w:t>
      </w:r>
      <w:r w:rsidRPr="00DE68E8">
        <w:rPr>
          <w:rFonts w:ascii="Times New Roman" w:hAnsi="Times New Roman" w:cs="Times New Roman" w:hint="eastAsia"/>
          <w:sz w:val="21"/>
          <w:szCs w:val="21"/>
          <w:highlight w:val="yellow"/>
          <w:rPrChange w:id="19" w:author="Microsoft Office 用户" w:date="2016-07-31T01:16:00Z">
            <w:rPr>
              <w:rFonts w:ascii="Times New Roman" w:hAnsi="Times New Roman" w:cs="Times New Roman" w:hint="eastAsia"/>
              <w:sz w:val="21"/>
              <w:szCs w:val="21"/>
            </w:rPr>
          </w:rPrChange>
        </w:rPr>
        <w:t>we</w:t>
      </w:r>
      <w:r w:rsidRPr="00DE68E8">
        <w:rPr>
          <w:rFonts w:ascii="Times New Roman" w:hAnsi="Times New Roman" w:cs="Times New Roman"/>
          <w:sz w:val="21"/>
          <w:szCs w:val="21"/>
          <w:highlight w:val="yellow"/>
          <w:rPrChange w:id="20" w:author="Microsoft Office 用户" w:date="2016-07-31T01:16:00Z">
            <w:rPr>
              <w:rFonts w:ascii="Times New Roman" w:hAnsi="Times New Roman" w:cs="Times New Roman"/>
              <w:sz w:val="21"/>
              <w:szCs w:val="21"/>
            </w:rPr>
          </w:rPrChange>
        </w:rPr>
        <w:t>’</w:t>
      </w:r>
      <w:r w:rsidRPr="00DE68E8">
        <w:rPr>
          <w:rFonts w:ascii="Times New Roman" w:hAnsi="Times New Roman" w:cs="Times New Roman" w:hint="eastAsia"/>
          <w:sz w:val="21"/>
          <w:szCs w:val="21"/>
          <w:highlight w:val="yellow"/>
          <w:rPrChange w:id="21" w:author="Microsoft Office 用户" w:date="2016-07-31T01:16:00Z">
            <w:rPr>
              <w:rFonts w:ascii="Times New Roman" w:hAnsi="Times New Roman" w:cs="Times New Roman" w:hint="eastAsia"/>
              <w:sz w:val="21"/>
              <w:szCs w:val="21"/>
            </w:rPr>
          </w:rPrChange>
        </w:rPr>
        <w:t>ll verify it again</w:t>
      </w:r>
      <w:r>
        <w:rPr>
          <w:rFonts w:ascii="Times New Roman" w:hAnsi="Times New Roman" w:cs="Times New Roman" w:hint="eastAsia"/>
          <w:sz w:val="21"/>
          <w:szCs w:val="21"/>
        </w:rPr>
        <w:t>.</w:t>
      </w:r>
    </w:p>
    <w:p w14:paraId="749F3C89"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 xml:space="preserve"> </w:t>
      </w:r>
    </w:p>
    <w:p w14:paraId="1BE243DD"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TO REVIEWER 2</w:t>
      </w:r>
    </w:p>
    <w:p w14:paraId="525244EF"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[Q2.1]</w:t>
      </w:r>
      <w:r>
        <w:rPr>
          <w:rFonts w:ascii="Times New Roman" w:hAnsi="Times New Roman" w:cs="Times New Roman" w:hint="eastAsia"/>
          <w:sz w:val="21"/>
          <w:szCs w:val="21"/>
        </w:rPr>
        <w:t>…</w:t>
      </w:r>
      <w:r>
        <w:rPr>
          <w:rFonts w:ascii="Times New Roman" w:hAnsi="Times New Roman" w:cs="Times New Roman" w:hint="eastAsia"/>
          <w:sz w:val="21"/>
          <w:szCs w:val="21"/>
        </w:rPr>
        <w:t>see the drop in accuracy without the feature map fusion over scales?</w:t>
      </w:r>
    </w:p>
    <w:p w14:paraId="392B61E3"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[A2.</w:t>
      </w:r>
      <w:proofErr w:type="gramStart"/>
      <w:r>
        <w:rPr>
          <w:rFonts w:ascii="Times New Roman" w:hAnsi="Times New Roman" w:cs="Times New Roman" w:hint="eastAsia"/>
          <w:sz w:val="21"/>
          <w:szCs w:val="21"/>
        </w:rPr>
        <w:t>1]If</w:t>
      </w:r>
      <w:proofErr w:type="gramEnd"/>
      <w:r>
        <w:rPr>
          <w:rFonts w:ascii="Times New Roman" w:hAnsi="Times New Roman" w:cs="Times New Roman" w:hint="eastAsia"/>
          <w:sz w:val="21"/>
          <w:szCs w:val="21"/>
        </w:rPr>
        <w:t xml:space="preserve"> we merge the outputs of </w:t>
      </w:r>
      <w:ins w:id="22" w:author="Microsoft Office 用户" w:date="2016-07-31T01:17:00Z">
        <w:r>
          <w:rPr>
            <w:rFonts w:ascii="Times New Roman" w:hAnsi="Times New Roman" w:cs="Times New Roman"/>
            <w:sz w:val="21"/>
            <w:szCs w:val="21"/>
          </w:rPr>
          <w:t xml:space="preserve">single </w:t>
        </w:r>
      </w:ins>
      <w:r w:rsidRPr="00DE68E8">
        <w:rPr>
          <w:rFonts w:ascii="Times New Roman" w:hAnsi="Times New Roman" w:cs="Times New Roman" w:hint="eastAsia"/>
          <w:sz w:val="21"/>
          <w:szCs w:val="21"/>
          <w:highlight w:val="yellow"/>
          <w:rPrChange w:id="23" w:author="Microsoft Office 用户" w:date="2016-07-31T01:17:00Z">
            <w:rPr>
              <w:rFonts w:ascii="Times New Roman" w:hAnsi="Times New Roman" w:cs="Times New Roman" w:hint="eastAsia"/>
              <w:sz w:val="21"/>
              <w:szCs w:val="21"/>
            </w:rPr>
          </w:rPrChange>
        </w:rPr>
        <w:t>only</w:t>
      </w:r>
      <w:r>
        <w:rPr>
          <w:rFonts w:ascii="Times New Roman" w:hAnsi="Times New Roman" w:cs="Times New Roman" w:hint="eastAsia"/>
          <w:sz w:val="21"/>
          <w:szCs w:val="21"/>
        </w:rPr>
        <w:t xml:space="preserve"> scale (conv5 layers), the accuracy drops 11.91%.</w:t>
      </w:r>
    </w:p>
    <w:p w14:paraId="50570BDE" w14:textId="77777777" w:rsidR="005A2FA7" w:rsidRDefault="005A2FA7">
      <w:pPr>
        <w:rPr>
          <w:rFonts w:ascii="Times New Roman" w:hAnsi="Times New Roman" w:cs="Times New Roman"/>
          <w:sz w:val="21"/>
          <w:szCs w:val="21"/>
        </w:rPr>
      </w:pPr>
    </w:p>
    <w:p w14:paraId="366F2BA6"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[Q2.</w:t>
      </w:r>
      <w:proofErr w:type="gramStart"/>
      <w:r>
        <w:rPr>
          <w:rFonts w:ascii="Times New Roman" w:hAnsi="Times New Roman" w:cs="Times New Roman" w:hint="eastAsia"/>
          <w:sz w:val="21"/>
          <w:szCs w:val="21"/>
        </w:rPr>
        <w:t>2]...</w:t>
      </w:r>
      <w:proofErr w:type="gramEnd"/>
      <w:r>
        <w:rPr>
          <w:rFonts w:ascii="Times New Roman" w:hAnsi="Times New Roman" w:cs="Times New Roman" w:hint="eastAsia"/>
          <w:sz w:val="21"/>
          <w:szCs w:val="21"/>
        </w:rPr>
        <w:t xml:space="preserve">tuning the </w:t>
      </w:r>
      <w:proofErr w:type="spellStart"/>
      <w:r>
        <w:rPr>
          <w:rFonts w:ascii="Times New Roman" w:hAnsi="Times New Roman" w:cs="Times New Roman" w:hint="eastAsia"/>
          <w:sz w:val="21"/>
          <w:szCs w:val="21"/>
        </w:rPr>
        <w:t>deconvolution</w:t>
      </w:r>
      <w:proofErr w:type="spellEnd"/>
      <w:r>
        <w:rPr>
          <w:rFonts w:ascii="Times New Roman" w:hAnsi="Times New Roman" w:cs="Times New Roman" w:hint="eastAsia"/>
          <w:sz w:val="21"/>
          <w:szCs w:val="21"/>
        </w:rPr>
        <w:t xml:space="preserve"> layers does not improve the performance. What was the result in that case?</w:t>
      </w:r>
      <w:bookmarkStart w:id="24" w:name="_GoBack"/>
      <w:bookmarkEnd w:id="24"/>
    </w:p>
    <w:p w14:paraId="61EA5DA3"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lastRenderedPageBreak/>
        <w:t>[A2.</w:t>
      </w:r>
      <w:proofErr w:type="gramStart"/>
      <w:r>
        <w:rPr>
          <w:rFonts w:ascii="Times New Roman" w:hAnsi="Times New Roman" w:cs="Times New Roman" w:hint="eastAsia"/>
          <w:sz w:val="21"/>
          <w:szCs w:val="21"/>
        </w:rPr>
        <w:t>2]The</w:t>
      </w:r>
      <w:proofErr w:type="gramEnd"/>
      <w:r>
        <w:rPr>
          <w:rFonts w:ascii="Times New Roman" w:hAnsi="Times New Roman" w:cs="Times New Roman" w:hint="eastAsia"/>
          <w:sz w:val="21"/>
          <w:szCs w:val="21"/>
        </w:rPr>
        <w:t xml:space="preserve"> accuracy drops 0.06%. It is almost the same with our </w:t>
      </w:r>
      <w:r>
        <w:rPr>
          <w:rFonts w:ascii="Times New Roman" w:hAnsi="Times New Roman" w:cs="Times New Roman" w:hint="eastAsia"/>
          <w:sz w:val="21"/>
          <w:szCs w:val="21"/>
        </w:rPr>
        <w:t>current architecture.</w:t>
      </w:r>
    </w:p>
    <w:p w14:paraId="77172A5A" w14:textId="77777777" w:rsidR="005A2FA7" w:rsidRDefault="005A2FA7">
      <w:pPr>
        <w:rPr>
          <w:rFonts w:ascii="Times New Roman" w:hAnsi="Times New Roman" w:cs="Times New Roman"/>
          <w:sz w:val="21"/>
          <w:szCs w:val="21"/>
        </w:rPr>
      </w:pPr>
    </w:p>
    <w:p w14:paraId="4EC0AD5D"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[Q2.</w:t>
      </w:r>
      <w:proofErr w:type="gramStart"/>
      <w:r>
        <w:rPr>
          <w:rFonts w:ascii="Times New Roman" w:hAnsi="Times New Roman" w:cs="Times New Roman" w:hint="eastAsia"/>
          <w:sz w:val="21"/>
          <w:szCs w:val="21"/>
        </w:rPr>
        <w:t>3]...</w:t>
      </w:r>
      <w:proofErr w:type="gramEnd"/>
      <w:r>
        <w:rPr>
          <w:rFonts w:ascii="Times New Roman" w:hAnsi="Times New Roman" w:cs="Times New Roman" w:hint="eastAsia"/>
          <w:sz w:val="21"/>
          <w:szCs w:val="21"/>
        </w:rPr>
        <w:t>Can this layer fusion be useful for semantic segmentation in general...</w:t>
      </w:r>
    </w:p>
    <w:p w14:paraId="50C7AD90"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[A2.</w:t>
      </w:r>
      <w:proofErr w:type="gramStart"/>
      <w:r>
        <w:rPr>
          <w:rFonts w:ascii="Times New Roman" w:hAnsi="Times New Roman" w:cs="Times New Roman" w:hint="eastAsia"/>
          <w:sz w:val="21"/>
          <w:szCs w:val="21"/>
        </w:rPr>
        <w:t>3]Theoretically</w:t>
      </w:r>
      <w:proofErr w:type="gramEnd"/>
      <w:r>
        <w:rPr>
          <w:rFonts w:ascii="Times New Roman" w:hAnsi="Times New Roman" w:cs="Times New Roman" w:hint="eastAsia"/>
          <w:sz w:val="21"/>
          <w:szCs w:val="21"/>
        </w:rPr>
        <w:t>, our HF-FCN can be applied to general semantic segmentation problem. We will test our system in PASCAL VOC dataset in the future.</w:t>
      </w:r>
    </w:p>
    <w:p w14:paraId="175A52EB" w14:textId="77777777" w:rsidR="005A2FA7" w:rsidRDefault="005A2FA7">
      <w:pPr>
        <w:rPr>
          <w:rFonts w:ascii="Times New Roman" w:hAnsi="Times New Roman" w:cs="Times New Roman"/>
          <w:sz w:val="21"/>
          <w:szCs w:val="21"/>
        </w:rPr>
      </w:pPr>
    </w:p>
    <w:p w14:paraId="7F2BC088"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Q2.</w:t>
      </w:r>
      <w:proofErr w:type="gramStart"/>
      <w:r>
        <w:rPr>
          <w:rFonts w:ascii="Times New Roman" w:hAnsi="Times New Roman" w:cs="Times New Roman" w:hint="eastAsia"/>
          <w:sz w:val="21"/>
          <w:szCs w:val="21"/>
        </w:rPr>
        <w:t>4]...</w:t>
      </w:r>
      <w:proofErr w:type="gramEnd"/>
      <w:r>
        <w:rPr>
          <w:rFonts w:ascii="Times New Roman" w:hAnsi="Times New Roman" w:cs="Times New Roman" w:hint="eastAsia"/>
          <w:sz w:val="21"/>
          <w:szCs w:val="21"/>
        </w:rPr>
        <w:t xml:space="preserve">Is training sensitive to initialization? </w:t>
      </w:r>
      <w:r>
        <w:rPr>
          <w:rFonts w:ascii="Times New Roman" w:hAnsi="Times New Roman" w:cs="Times New Roman" w:hint="eastAsia"/>
          <w:sz w:val="21"/>
          <w:szCs w:val="21"/>
        </w:rPr>
        <w:t>…</w:t>
      </w:r>
      <w:r>
        <w:rPr>
          <w:rFonts w:ascii="Times New Roman" w:hAnsi="Times New Roman" w:cs="Times New Roman" w:hint="eastAsia"/>
          <w:sz w:val="21"/>
          <w:szCs w:val="21"/>
        </w:rPr>
        <w:t>Was SGD learning rate multiplier uniform for all weights...</w:t>
      </w:r>
    </w:p>
    <w:p w14:paraId="4C862654"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 xml:space="preserve">[A2.4]1*1 </w:t>
      </w:r>
      <w:proofErr w:type="spellStart"/>
      <w:r>
        <w:rPr>
          <w:rFonts w:ascii="Times New Roman" w:hAnsi="Times New Roman" w:cs="Times New Roman" w:hint="eastAsia"/>
          <w:sz w:val="21"/>
          <w:szCs w:val="21"/>
        </w:rPr>
        <w:t>conv</w:t>
      </w:r>
      <w:proofErr w:type="spellEnd"/>
      <w:r>
        <w:rPr>
          <w:rFonts w:ascii="Times New Roman" w:hAnsi="Times New Roman" w:cs="Times New Roman" w:hint="eastAsia"/>
          <w:sz w:val="21"/>
          <w:szCs w:val="21"/>
        </w:rPr>
        <w:t xml:space="preserve"> layers are initialized as zero. The results are quite similar if using Gaussian distribution or Xavier. The SGD learning rate is di</w:t>
      </w:r>
      <w:r>
        <w:rPr>
          <w:rFonts w:ascii="Times New Roman" w:hAnsi="Times New Roman" w:cs="Times New Roman" w:hint="eastAsia"/>
          <w:sz w:val="21"/>
          <w:szCs w:val="21"/>
        </w:rPr>
        <w:t>vided by 10 with the level increasing.</w:t>
      </w:r>
    </w:p>
    <w:p w14:paraId="51794758" w14:textId="77777777" w:rsidR="005A2FA7" w:rsidRDefault="005A2FA7">
      <w:pPr>
        <w:rPr>
          <w:rFonts w:ascii="Times New Roman" w:hAnsi="Times New Roman" w:cs="Times New Roman"/>
          <w:sz w:val="21"/>
          <w:szCs w:val="21"/>
        </w:rPr>
      </w:pPr>
    </w:p>
    <w:p w14:paraId="34B2EB36"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[Q2.5]</w:t>
      </w:r>
      <w:r>
        <w:rPr>
          <w:rFonts w:ascii="Times New Roman" w:hAnsi="Times New Roman" w:cs="Times New Roman" w:hint="eastAsia"/>
          <w:sz w:val="21"/>
          <w:szCs w:val="21"/>
        </w:rPr>
        <w:t>…</w:t>
      </w:r>
      <w:r>
        <w:rPr>
          <w:rFonts w:ascii="Times New Roman" w:hAnsi="Times New Roman" w:cs="Times New Roman" w:hint="eastAsia"/>
          <w:sz w:val="21"/>
          <w:szCs w:val="21"/>
        </w:rPr>
        <w:t>Is not it better to pad all the layers but with a smaller border</w:t>
      </w:r>
      <w:r>
        <w:rPr>
          <w:rFonts w:ascii="Times New Roman" w:hAnsi="Times New Roman" w:cs="Times New Roman" w:hint="eastAsia"/>
          <w:sz w:val="21"/>
          <w:szCs w:val="21"/>
        </w:rPr>
        <w:t>…</w:t>
      </w:r>
    </w:p>
    <w:p w14:paraId="4EF65434"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[A2.</w:t>
      </w:r>
      <w:proofErr w:type="gramStart"/>
      <w:r>
        <w:rPr>
          <w:rFonts w:ascii="Times New Roman" w:hAnsi="Times New Roman" w:cs="Times New Roman" w:hint="eastAsia"/>
          <w:sz w:val="21"/>
          <w:szCs w:val="21"/>
        </w:rPr>
        <w:t>5]We</w:t>
      </w:r>
      <w:proofErr w:type="gramEnd"/>
      <w:r>
        <w:rPr>
          <w:rFonts w:ascii="Times New Roman" w:hAnsi="Times New Roman" w:cs="Times New Roman" w:hint="eastAsia"/>
          <w:sz w:val="21"/>
          <w:szCs w:val="21"/>
        </w:rPr>
        <w:t xml:space="preserve"> set zero-padding as 3 for all convolution layers in revised </w:t>
      </w:r>
      <w:proofErr w:type="spellStart"/>
      <w:r>
        <w:rPr>
          <w:rFonts w:ascii="Times New Roman" w:hAnsi="Times New Roman" w:cs="Times New Roman" w:hint="eastAsia"/>
          <w:sz w:val="21"/>
          <w:szCs w:val="21"/>
        </w:rPr>
        <w:t>VGGNet</w:t>
      </w:r>
      <w:proofErr w:type="spellEnd"/>
      <w:r>
        <w:rPr>
          <w:rFonts w:ascii="Times New Roman" w:hAnsi="Times New Roman" w:cs="Times New Roman" w:hint="eastAsia"/>
          <w:sz w:val="21"/>
          <w:szCs w:val="21"/>
        </w:rPr>
        <w:t xml:space="preserve">. The accuracy drops 1.1%. If we increase the border, the result </w:t>
      </w:r>
      <w:r>
        <w:rPr>
          <w:rFonts w:ascii="Times New Roman" w:hAnsi="Times New Roman" w:cs="Times New Roman" w:hint="eastAsia"/>
          <w:sz w:val="21"/>
          <w:szCs w:val="21"/>
        </w:rPr>
        <w:t>might be close to ours.</w:t>
      </w:r>
    </w:p>
    <w:p w14:paraId="5B0923B5" w14:textId="77777777" w:rsidR="005A2FA7" w:rsidRDefault="005A2FA7">
      <w:pPr>
        <w:rPr>
          <w:rFonts w:ascii="Times New Roman" w:hAnsi="Times New Roman" w:cs="Times New Roman"/>
          <w:sz w:val="21"/>
          <w:szCs w:val="21"/>
        </w:rPr>
      </w:pPr>
    </w:p>
    <w:p w14:paraId="08ABC846"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[Q2.</w:t>
      </w:r>
      <w:proofErr w:type="gramStart"/>
      <w:r>
        <w:rPr>
          <w:rFonts w:ascii="Times New Roman" w:hAnsi="Times New Roman" w:cs="Times New Roman" w:hint="eastAsia"/>
          <w:sz w:val="21"/>
          <w:szCs w:val="21"/>
        </w:rPr>
        <w:t>6]Minor</w:t>
      </w:r>
      <w:proofErr w:type="gramEnd"/>
      <w:r>
        <w:rPr>
          <w:rFonts w:ascii="Times New Roman" w:hAnsi="Times New Roman" w:cs="Times New Roman" w:hint="eastAsia"/>
          <w:sz w:val="21"/>
          <w:szCs w:val="21"/>
        </w:rPr>
        <w:t xml:space="preserve"> issues</w:t>
      </w:r>
    </w:p>
    <w:p w14:paraId="412EE006"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[A2.</w:t>
      </w:r>
      <w:proofErr w:type="gramStart"/>
      <w:r>
        <w:rPr>
          <w:rFonts w:ascii="Times New Roman" w:hAnsi="Times New Roman" w:cs="Times New Roman" w:hint="eastAsia"/>
          <w:sz w:val="21"/>
          <w:szCs w:val="21"/>
        </w:rPr>
        <w:t>6]Thank</w:t>
      </w:r>
      <w:proofErr w:type="gramEnd"/>
      <w:r>
        <w:rPr>
          <w:rFonts w:ascii="Times New Roman" w:hAnsi="Times New Roman" w:cs="Times New Roman" w:hint="eastAsia"/>
          <w:sz w:val="21"/>
          <w:szCs w:val="21"/>
        </w:rPr>
        <w:t xml:space="preserve"> you very much for your suggestions and detailed comments on the writing. We will address this issue more clearly and correct all the grammar errors.</w:t>
      </w:r>
    </w:p>
    <w:p w14:paraId="3E5521AB" w14:textId="77777777" w:rsidR="005A2FA7" w:rsidRDefault="005A2FA7">
      <w:pPr>
        <w:rPr>
          <w:rFonts w:ascii="Times New Roman" w:hAnsi="Times New Roman" w:cs="Times New Roman"/>
          <w:sz w:val="21"/>
          <w:szCs w:val="21"/>
        </w:rPr>
      </w:pPr>
    </w:p>
    <w:p w14:paraId="62F96EA4" w14:textId="77777777" w:rsidR="005A2FA7" w:rsidRDefault="00DE68E8">
      <w:pPr>
        <w:rPr>
          <w:rFonts w:ascii="Times New Roman" w:hAnsi="Times New Roman" w:cs="Times New Roman"/>
          <w:sz w:val="21"/>
          <w:szCs w:val="21"/>
        </w:rPr>
      </w:pPr>
      <w:r>
        <w:rPr>
          <w:rFonts w:ascii="Times New Roman" w:hAnsi="Times New Roman" w:cs="Times New Roman" w:hint="eastAsia"/>
          <w:sz w:val="21"/>
          <w:szCs w:val="21"/>
        </w:rPr>
        <w:t>To REVIEWER 3</w:t>
      </w:r>
    </w:p>
    <w:p w14:paraId="16167B66" w14:textId="77777777" w:rsidR="005A2FA7" w:rsidRDefault="00DE68E8">
      <w:pPr>
        <w:rPr>
          <w:rFonts w:ascii="Times New Roman" w:hAnsi="Times New Roman" w:cs="Times New Roman"/>
          <w:bCs/>
          <w:color w:val="000000" w:themeColor="text1"/>
          <w:sz w:val="21"/>
          <w:szCs w:val="21"/>
        </w:rPr>
      </w:pPr>
      <w:r>
        <w:rPr>
          <w:rFonts w:ascii="Times New Roman" w:hAnsi="Times New Roman" w:cs="Times New Roman" w:hint="eastAsia"/>
          <w:sz w:val="21"/>
          <w:szCs w:val="21"/>
        </w:rPr>
        <w:t>Thanks for your strong support.</w:t>
      </w:r>
    </w:p>
    <w:sectPr w:rsidR="005A2F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trackRevisions/>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BC"/>
    <w:rsid w:val="00017AF1"/>
    <w:rsid w:val="00017C8A"/>
    <w:rsid w:val="00023823"/>
    <w:rsid w:val="00084E74"/>
    <w:rsid w:val="000E7AAA"/>
    <w:rsid w:val="00105E23"/>
    <w:rsid w:val="00110F4B"/>
    <w:rsid w:val="001808A8"/>
    <w:rsid w:val="001F1715"/>
    <w:rsid w:val="001F493C"/>
    <w:rsid w:val="0020254B"/>
    <w:rsid w:val="00245F54"/>
    <w:rsid w:val="002C7832"/>
    <w:rsid w:val="002E6FD7"/>
    <w:rsid w:val="00312266"/>
    <w:rsid w:val="003218C6"/>
    <w:rsid w:val="00393905"/>
    <w:rsid w:val="00394F8F"/>
    <w:rsid w:val="00416782"/>
    <w:rsid w:val="004302F3"/>
    <w:rsid w:val="00447981"/>
    <w:rsid w:val="00463E27"/>
    <w:rsid w:val="004E6619"/>
    <w:rsid w:val="004F7D2A"/>
    <w:rsid w:val="00522625"/>
    <w:rsid w:val="00590332"/>
    <w:rsid w:val="005A2CDB"/>
    <w:rsid w:val="005A2FA7"/>
    <w:rsid w:val="00632BE0"/>
    <w:rsid w:val="0064588A"/>
    <w:rsid w:val="006604F5"/>
    <w:rsid w:val="00675489"/>
    <w:rsid w:val="00677E2F"/>
    <w:rsid w:val="00690A1A"/>
    <w:rsid w:val="00692854"/>
    <w:rsid w:val="006A49D9"/>
    <w:rsid w:val="006D24C2"/>
    <w:rsid w:val="007318F9"/>
    <w:rsid w:val="00772054"/>
    <w:rsid w:val="007A0D16"/>
    <w:rsid w:val="007A3858"/>
    <w:rsid w:val="007A6234"/>
    <w:rsid w:val="007B35B9"/>
    <w:rsid w:val="007B409B"/>
    <w:rsid w:val="00866980"/>
    <w:rsid w:val="008B0F27"/>
    <w:rsid w:val="008B21E1"/>
    <w:rsid w:val="008C64E3"/>
    <w:rsid w:val="00945FBF"/>
    <w:rsid w:val="009577F1"/>
    <w:rsid w:val="009C7A11"/>
    <w:rsid w:val="009F2F6E"/>
    <w:rsid w:val="00A1160B"/>
    <w:rsid w:val="00A3729D"/>
    <w:rsid w:val="00A40500"/>
    <w:rsid w:val="00A802BC"/>
    <w:rsid w:val="00AC104F"/>
    <w:rsid w:val="00B32A1E"/>
    <w:rsid w:val="00B503B8"/>
    <w:rsid w:val="00BA0529"/>
    <w:rsid w:val="00BA13AB"/>
    <w:rsid w:val="00BD21FB"/>
    <w:rsid w:val="00BF06A1"/>
    <w:rsid w:val="00BF3E2D"/>
    <w:rsid w:val="00C11B32"/>
    <w:rsid w:val="00C62878"/>
    <w:rsid w:val="00C87D40"/>
    <w:rsid w:val="00CA6FB1"/>
    <w:rsid w:val="00CC07BD"/>
    <w:rsid w:val="00D661C1"/>
    <w:rsid w:val="00DB5F66"/>
    <w:rsid w:val="00DB6DBC"/>
    <w:rsid w:val="00DD4241"/>
    <w:rsid w:val="00DE68E8"/>
    <w:rsid w:val="00DF40DD"/>
    <w:rsid w:val="00E03EB0"/>
    <w:rsid w:val="00E83204"/>
    <w:rsid w:val="00EB76BA"/>
    <w:rsid w:val="00ED5784"/>
    <w:rsid w:val="00EE6951"/>
    <w:rsid w:val="00F4512D"/>
    <w:rsid w:val="00FE60C0"/>
    <w:rsid w:val="00FF335B"/>
    <w:rsid w:val="01C4670B"/>
    <w:rsid w:val="02982E3D"/>
    <w:rsid w:val="03305CC8"/>
    <w:rsid w:val="0379536E"/>
    <w:rsid w:val="03B25B20"/>
    <w:rsid w:val="03B71E0E"/>
    <w:rsid w:val="041706A2"/>
    <w:rsid w:val="047114E5"/>
    <w:rsid w:val="04A24C50"/>
    <w:rsid w:val="04AD2062"/>
    <w:rsid w:val="050B6457"/>
    <w:rsid w:val="05185685"/>
    <w:rsid w:val="053279CB"/>
    <w:rsid w:val="058F35D4"/>
    <w:rsid w:val="05CE7EB4"/>
    <w:rsid w:val="05F86C41"/>
    <w:rsid w:val="06067692"/>
    <w:rsid w:val="062A4E68"/>
    <w:rsid w:val="06456785"/>
    <w:rsid w:val="068A15AF"/>
    <w:rsid w:val="06AB0916"/>
    <w:rsid w:val="07016BD5"/>
    <w:rsid w:val="070C1FF3"/>
    <w:rsid w:val="077C122B"/>
    <w:rsid w:val="085D51B9"/>
    <w:rsid w:val="086E48FB"/>
    <w:rsid w:val="08DB6BBC"/>
    <w:rsid w:val="08DE5D48"/>
    <w:rsid w:val="092C10F9"/>
    <w:rsid w:val="09716FD2"/>
    <w:rsid w:val="09745C29"/>
    <w:rsid w:val="09750968"/>
    <w:rsid w:val="09E11265"/>
    <w:rsid w:val="09FC51B6"/>
    <w:rsid w:val="0A121131"/>
    <w:rsid w:val="0A3034C9"/>
    <w:rsid w:val="0A3F40EF"/>
    <w:rsid w:val="0AA758BC"/>
    <w:rsid w:val="0AE931E6"/>
    <w:rsid w:val="0AFF5489"/>
    <w:rsid w:val="0B0B4963"/>
    <w:rsid w:val="0B29265C"/>
    <w:rsid w:val="0B5B43A3"/>
    <w:rsid w:val="0B6A6A3B"/>
    <w:rsid w:val="0BC0736F"/>
    <w:rsid w:val="0BCD31AA"/>
    <w:rsid w:val="0BF75DD5"/>
    <w:rsid w:val="0C4371BD"/>
    <w:rsid w:val="0C680560"/>
    <w:rsid w:val="0C716654"/>
    <w:rsid w:val="0CF93B9A"/>
    <w:rsid w:val="0D157091"/>
    <w:rsid w:val="0D1E30C8"/>
    <w:rsid w:val="0D664F26"/>
    <w:rsid w:val="0D8D6E09"/>
    <w:rsid w:val="0E0A3CDE"/>
    <w:rsid w:val="0E7C5BA7"/>
    <w:rsid w:val="0ECF2EC4"/>
    <w:rsid w:val="0F0C6C7F"/>
    <w:rsid w:val="0F1F28FE"/>
    <w:rsid w:val="0F4A01C4"/>
    <w:rsid w:val="0F6F199E"/>
    <w:rsid w:val="10F9385F"/>
    <w:rsid w:val="12491074"/>
    <w:rsid w:val="131238CE"/>
    <w:rsid w:val="13554A6B"/>
    <w:rsid w:val="136A2136"/>
    <w:rsid w:val="138A5A42"/>
    <w:rsid w:val="13BD41CB"/>
    <w:rsid w:val="13F90D7B"/>
    <w:rsid w:val="14A51310"/>
    <w:rsid w:val="14A5338A"/>
    <w:rsid w:val="14B27423"/>
    <w:rsid w:val="14C07802"/>
    <w:rsid w:val="14F440FF"/>
    <w:rsid w:val="15174C8E"/>
    <w:rsid w:val="15224F23"/>
    <w:rsid w:val="152B0E8D"/>
    <w:rsid w:val="153B23CD"/>
    <w:rsid w:val="15652C6D"/>
    <w:rsid w:val="156876BA"/>
    <w:rsid w:val="158436C0"/>
    <w:rsid w:val="15D02271"/>
    <w:rsid w:val="16191FCF"/>
    <w:rsid w:val="16B23B7A"/>
    <w:rsid w:val="16C14C35"/>
    <w:rsid w:val="172E5988"/>
    <w:rsid w:val="176D485E"/>
    <w:rsid w:val="17AA5E50"/>
    <w:rsid w:val="17F575F6"/>
    <w:rsid w:val="180178D4"/>
    <w:rsid w:val="184F0045"/>
    <w:rsid w:val="1856076A"/>
    <w:rsid w:val="185B5E4C"/>
    <w:rsid w:val="18873926"/>
    <w:rsid w:val="18BF663F"/>
    <w:rsid w:val="196A1695"/>
    <w:rsid w:val="19C815B1"/>
    <w:rsid w:val="19FA6C4D"/>
    <w:rsid w:val="1A030676"/>
    <w:rsid w:val="1A395C58"/>
    <w:rsid w:val="1AA72DE0"/>
    <w:rsid w:val="1B5430E7"/>
    <w:rsid w:val="1B5A40BC"/>
    <w:rsid w:val="1B857837"/>
    <w:rsid w:val="1BCF583A"/>
    <w:rsid w:val="1C044958"/>
    <w:rsid w:val="1C395231"/>
    <w:rsid w:val="1C3E10F6"/>
    <w:rsid w:val="1C91510B"/>
    <w:rsid w:val="1CCB41E9"/>
    <w:rsid w:val="1D186C06"/>
    <w:rsid w:val="1D310599"/>
    <w:rsid w:val="1D3243DC"/>
    <w:rsid w:val="1DA534A8"/>
    <w:rsid w:val="1DAB461A"/>
    <w:rsid w:val="1DB45234"/>
    <w:rsid w:val="1DBE38F7"/>
    <w:rsid w:val="1DFC73CB"/>
    <w:rsid w:val="1E355125"/>
    <w:rsid w:val="1E762BC3"/>
    <w:rsid w:val="1E817DE1"/>
    <w:rsid w:val="1E824E96"/>
    <w:rsid w:val="1ED928FC"/>
    <w:rsid w:val="1F0560CE"/>
    <w:rsid w:val="1F7662A7"/>
    <w:rsid w:val="20F766AE"/>
    <w:rsid w:val="20F83330"/>
    <w:rsid w:val="21346E2A"/>
    <w:rsid w:val="216A5477"/>
    <w:rsid w:val="21DD0A5D"/>
    <w:rsid w:val="21FD65CA"/>
    <w:rsid w:val="221409EA"/>
    <w:rsid w:val="22F13C98"/>
    <w:rsid w:val="232D168C"/>
    <w:rsid w:val="23404266"/>
    <w:rsid w:val="23460BC0"/>
    <w:rsid w:val="23571690"/>
    <w:rsid w:val="235C18A6"/>
    <w:rsid w:val="23922E2A"/>
    <w:rsid w:val="24695DB1"/>
    <w:rsid w:val="2476365E"/>
    <w:rsid w:val="24882AC4"/>
    <w:rsid w:val="249E2916"/>
    <w:rsid w:val="250B7A14"/>
    <w:rsid w:val="25846A27"/>
    <w:rsid w:val="2592277E"/>
    <w:rsid w:val="25A31DE4"/>
    <w:rsid w:val="25B54A11"/>
    <w:rsid w:val="25EF0A97"/>
    <w:rsid w:val="26310B82"/>
    <w:rsid w:val="2672001F"/>
    <w:rsid w:val="2727621C"/>
    <w:rsid w:val="2743716D"/>
    <w:rsid w:val="27747C7B"/>
    <w:rsid w:val="28127958"/>
    <w:rsid w:val="28A3152B"/>
    <w:rsid w:val="28FB11F0"/>
    <w:rsid w:val="291377D0"/>
    <w:rsid w:val="293739FE"/>
    <w:rsid w:val="29520389"/>
    <w:rsid w:val="2970075A"/>
    <w:rsid w:val="29712462"/>
    <w:rsid w:val="297E1826"/>
    <w:rsid w:val="29C40E81"/>
    <w:rsid w:val="29D2526E"/>
    <w:rsid w:val="2A334091"/>
    <w:rsid w:val="2BCA0EFD"/>
    <w:rsid w:val="2BE043A0"/>
    <w:rsid w:val="2D85194C"/>
    <w:rsid w:val="2DDA49EF"/>
    <w:rsid w:val="2E28004E"/>
    <w:rsid w:val="2E5664E9"/>
    <w:rsid w:val="2E7C130F"/>
    <w:rsid w:val="2E8D057C"/>
    <w:rsid w:val="2EB060E2"/>
    <w:rsid w:val="2EC77C93"/>
    <w:rsid w:val="2ED70750"/>
    <w:rsid w:val="2EFE18BB"/>
    <w:rsid w:val="2F7164F1"/>
    <w:rsid w:val="2F9D25B0"/>
    <w:rsid w:val="2FDF679E"/>
    <w:rsid w:val="315C58C9"/>
    <w:rsid w:val="31893305"/>
    <w:rsid w:val="31D4712B"/>
    <w:rsid w:val="32024A00"/>
    <w:rsid w:val="32A974F1"/>
    <w:rsid w:val="32BE0D85"/>
    <w:rsid w:val="32E645B2"/>
    <w:rsid w:val="32FA18DC"/>
    <w:rsid w:val="33525129"/>
    <w:rsid w:val="338104B0"/>
    <w:rsid w:val="33C42B5D"/>
    <w:rsid w:val="34647666"/>
    <w:rsid w:val="34790D48"/>
    <w:rsid w:val="34C71DD4"/>
    <w:rsid w:val="34E12B6F"/>
    <w:rsid w:val="34EF26C6"/>
    <w:rsid w:val="352E5AC5"/>
    <w:rsid w:val="352F681C"/>
    <w:rsid w:val="353879B2"/>
    <w:rsid w:val="35756B27"/>
    <w:rsid w:val="368F05B1"/>
    <w:rsid w:val="36DD31AF"/>
    <w:rsid w:val="36FE35CA"/>
    <w:rsid w:val="37146D49"/>
    <w:rsid w:val="371601E2"/>
    <w:rsid w:val="378C1580"/>
    <w:rsid w:val="37DA0834"/>
    <w:rsid w:val="37DC75A9"/>
    <w:rsid w:val="37DD6C19"/>
    <w:rsid w:val="38AA0DB9"/>
    <w:rsid w:val="38BA5A3E"/>
    <w:rsid w:val="39257D4A"/>
    <w:rsid w:val="39BD513C"/>
    <w:rsid w:val="3A1E6E46"/>
    <w:rsid w:val="3A635D3C"/>
    <w:rsid w:val="3A683433"/>
    <w:rsid w:val="3A6F65A1"/>
    <w:rsid w:val="3A9D788E"/>
    <w:rsid w:val="3C01036D"/>
    <w:rsid w:val="3C4D3637"/>
    <w:rsid w:val="3C880863"/>
    <w:rsid w:val="3C91570B"/>
    <w:rsid w:val="3D156865"/>
    <w:rsid w:val="3D252D54"/>
    <w:rsid w:val="3D846BB9"/>
    <w:rsid w:val="3DA968B2"/>
    <w:rsid w:val="3DC7336D"/>
    <w:rsid w:val="3F1416E5"/>
    <w:rsid w:val="3FD51134"/>
    <w:rsid w:val="40244602"/>
    <w:rsid w:val="402506C9"/>
    <w:rsid w:val="405465CD"/>
    <w:rsid w:val="40AC10DA"/>
    <w:rsid w:val="40C04FC6"/>
    <w:rsid w:val="40EF5FB0"/>
    <w:rsid w:val="40F12F53"/>
    <w:rsid w:val="41176613"/>
    <w:rsid w:val="412E4F0C"/>
    <w:rsid w:val="424C7CB6"/>
    <w:rsid w:val="425A1835"/>
    <w:rsid w:val="435C7C00"/>
    <w:rsid w:val="43954284"/>
    <w:rsid w:val="43F5264E"/>
    <w:rsid w:val="44670E87"/>
    <w:rsid w:val="446A7283"/>
    <w:rsid w:val="4512747F"/>
    <w:rsid w:val="452E067B"/>
    <w:rsid w:val="45501B24"/>
    <w:rsid w:val="45524829"/>
    <w:rsid w:val="45C7341D"/>
    <w:rsid w:val="46007815"/>
    <w:rsid w:val="46910551"/>
    <w:rsid w:val="46E85631"/>
    <w:rsid w:val="472969C1"/>
    <w:rsid w:val="473D5E1F"/>
    <w:rsid w:val="475264DF"/>
    <w:rsid w:val="47707ADB"/>
    <w:rsid w:val="47D6761D"/>
    <w:rsid w:val="47F51EA4"/>
    <w:rsid w:val="48E83A0E"/>
    <w:rsid w:val="49075501"/>
    <w:rsid w:val="49AF594C"/>
    <w:rsid w:val="49CA64E2"/>
    <w:rsid w:val="4A020A5C"/>
    <w:rsid w:val="4A2E2F3C"/>
    <w:rsid w:val="4A556A3F"/>
    <w:rsid w:val="4A9D3E58"/>
    <w:rsid w:val="4ABF5F40"/>
    <w:rsid w:val="4B1656A4"/>
    <w:rsid w:val="4B1A3FA3"/>
    <w:rsid w:val="4B324BEB"/>
    <w:rsid w:val="4B8169EA"/>
    <w:rsid w:val="4C412BBF"/>
    <w:rsid w:val="4C4B1278"/>
    <w:rsid w:val="4C512056"/>
    <w:rsid w:val="4C8C566C"/>
    <w:rsid w:val="4CE738B8"/>
    <w:rsid w:val="4D1D6671"/>
    <w:rsid w:val="4D5F4E58"/>
    <w:rsid w:val="4D7F6FFE"/>
    <w:rsid w:val="4DCD00AA"/>
    <w:rsid w:val="4DCE2C0E"/>
    <w:rsid w:val="4E190A87"/>
    <w:rsid w:val="4E405B77"/>
    <w:rsid w:val="4E812206"/>
    <w:rsid w:val="4EED7D82"/>
    <w:rsid w:val="4F8628D5"/>
    <w:rsid w:val="4FFB7A4C"/>
    <w:rsid w:val="50123E09"/>
    <w:rsid w:val="50CF2935"/>
    <w:rsid w:val="515756BC"/>
    <w:rsid w:val="51957580"/>
    <w:rsid w:val="51B5079B"/>
    <w:rsid w:val="51D3657A"/>
    <w:rsid w:val="52172C76"/>
    <w:rsid w:val="5219365C"/>
    <w:rsid w:val="52497671"/>
    <w:rsid w:val="527A7013"/>
    <w:rsid w:val="52EE21ED"/>
    <w:rsid w:val="52F3097A"/>
    <w:rsid w:val="52FF103D"/>
    <w:rsid w:val="532D17E5"/>
    <w:rsid w:val="532D5082"/>
    <w:rsid w:val="534F0745"/>
    <w:rsid w:val="53AF6CDE"/>
    <w:rsid w:val="540D0E56"/>
    <w:rsid w:val="542D68E1"/>
    <w:rsid w:val="546C4A75"/>
    <w:rsid w:val="54780B47"/>
    <w:rsid w:val="5485429D"/>
    <w:rsid w:val="54A4340F"/>
    <w:rsid w:val="54E65810"/>
    <w:rsid w:val="55B5025D"/>
    <w:rsid w:val="568F7440"/>
    <w:rsid w:val="56AE7A8E"/>
    <w:rsid w:val="56D20D33"/>
    <w:rsid w:val="573D59A5"/>
    <w:rsid w:val="573E63F5"/>
    <w:rsid w:val="57FD323E"/>
    <w:rsid w:val="5807781D"/>
    <w:rsid w:val="580E2539"/>
    <w:rsid w:val="58753F76"/>
    <w:rsid w:val="589B36B2"/>
    <w:rsid w:val="58B95129"/>
    <w:rsid w:val="593604EE"/>
    <w:rsid w:val="59AE0461"/>
    <w:rsid w:val="59B919DE"/>
    <w:rsid w:val="5A4B4C2F"/>
    <w:rsid w:val="5AC561D7"/>
    <w:rsid w:val="5B0650C9"/>
    <w:rsid w:val="5B6947E8"/>
    <w:rsid w:val="5BEC2C74"/>
    <w:rsid w:val="5BF63D06"/>
    <w:rsid w:val="5C342AD9"/>
    <w:rsid w:val="5C6E53E5"/>
    <w:rsid w:val="5CC82C62"/>
    <w:rsid w:val="5CFB4024"/>
    <w:rsid w:val="5D0B1E6E"/>
    <w:rsid w:val="5E6F0E69"/>
    <w:rsid w:val="5E8D4E77"/>
    <w:rsid w:val="5ECC6DEA"/>
    <w:rsid w:val="5ED3591A"/>
    <w:rsid w:val="5F116692"/>
    <w:rsid w:val="5F9C4627"/>
    <w:rsid w:val="5FA24591"/>
    <w:rsid w:val="600D0EF8"/>
    <w:rsid w:val="60961457"/>
    <w:rsid w:val="611C43DD"/>
    <w:rsid w:val="61416B09"/>
    <w:rsid w:val="623579A9"/>
    <w:rsid w:val="627E27D3"/>
    <w:rsid w:val="62846BE9"/>
    <w:rsid w:val="63AA3D35"/>
    <w:rsid w:val="63B941A3"/>
    <w:rsid w:val="63EC412F"/>
    <w:rsid w:val="640516EF"/>
    <w:rsid w:val="640E0B36"/>
    <w:rsid w:val="64316B58"/>
    <w:rsid w:val="64C016FB"/>
    <w:rsid w:val="64C77D75"/>
    <w:rsid w:val="64D64546"/>
    <w:rsid w:val="64EA2200"/>
    <w:rsid w:val="64F45120"/>
    <w:rsid w:val="64FA2C2B"/>
    <w:rsid w:val="65343445"/>
    <w:rsid w:val="656D6F49"/>
    <w:rsid w:val="65760A9F"/>
    <w:rsid w:val="658033F7"/>
    <w:rsid w:val="65B2139A"/>
    <w:rsid w:val="65C571F0"/>
    <w:rsid w:val="660542FC"/>
    <w:rsid w:val="661E1B61"/>
    <w:rsid w:val="66855640"/>
    <w:rsid w:val="672D79EE"/>
    <w:rsid w:val="673F4135"/>
    <w:rsid w:val="674C5555"/>
    <w:rsid w:val="674D4CBF"/>
    <w:rsid w:val="67CC655E"/>
    <w:rsid w:val="67ED7CE3"/>
    <w:rsid w:val="680450DC"/>
    <w:rsid w:val="68247E87"/>
    <w:rsid w:val="68E70D5D"/>
    <w:rsid w:val="693B706C"/>
    <w:rsid w:val="69506021"/>
    <w:rsid w:val="695632DA"/>
    <w:rsid w:val="69630635"/>
    <w:rsid w:val="699609D4"/>
    <w:rsid w:val="69F3043A"/>
    <w:rsid w:val="6A195325"/>
    <w:rsid w:val="6A1B44D9"/>
    <w:rsid w:val="6AB1169F"/>
    <w:rsid w:val="6ABE23A8"/>
    <w:rsid w:val="6B397415"/>
    <w:rsid w:val="6BCE637B"/>
    <w:rsid w:val="6C5A7091"/>
    <w:rsid w:val="6C610D2E"/>
    <w:rsid w:val="6C7A74E9"/>
    <w:rsid w:val="6C966FF7"/>
    <w:rsid w:val="6CCA4DC5"/>
    <w:rsid w:val="6CD76E9F"/>
    <w:rsid w:val="6CEA4123"/>
    <w:rsid w:val="6DBB2EAA"/>
    <w:rsid w:val="6E05422C"/>
    <w:rsid w:val="6EA54B81"/>
    <w:rsid w:val="6EC0786E"/>
    <w:rsid w:val="6F1E523B"/>
    <w:rsid w:val="6F413A44"/>
    <w:rsid w:val="70546FF8"/>
    <w:rsid w:val="711C42F9"/>
    <w:rsid w:val="71534134"/>
    <w:rsid w:val="71AE39FC"/>
    <w:rsid w:val="71B6769D"/>
    <w:rsid w:val="71C42437"/>
    <w:rsid w:val="724F7AF0"/>
    <w:rsid w:val="72695D72"/>
    <w:rsid w:val="729539E2"/>
    <w:rsid w:val="736B2C68"/>
    <w:rsid w:val="736D1FE9"/>
    <w:rsid w:val="737306DF"/>
    <w:rsid w:val="73F12A26"/>
    <w:rsid w:val="742E4527"/>
    <w:rsid w:val="746E4B6C"/>
    <w:rsid w:val="7492295F"/>
    <w:rsid w:val="74A8215B"/>
    <w:rsid w:val="74C73A8B"/>
    <w:rsid w:val="759F7E29"/>
    <w:rsid w:val="75A8718B"/>
    <w:rsid w:val="761D30B3"/>
    <w:rsid w:val="769F7CC7"/>
    <w:rsid w:val="76DA1FFB"/>
    <w:rsid w:val="77A50B55"/>
    <w:rsid w:val="77C23577"/>
    <w:rsid w:val="77D3501B"/>
    <w:rsid w:val="7801613A"/>
    <w:rsid w:val="78115909"/>
    <w:rsid w:val="782015A5"/>
    <w:rsid w:val="78316529"/>
    <w:rsid w:val="784A6044"/>
    <w:rsid w:val="79527D26"/>
    <w:rsid w:val="79944A23"/>
    <w:rsid w:val="79D22EB4"/>
    <w:rsid w:val="7A205253"/>
    <w:rsid w:val="7A2840F9"/>
    <w:rsid w:val="7A2F05D6"/>
    <w:rsid w:val="7A3B3F24"/>
    <w:rsid w:val="7ACF4020"/>
    <w:rsid w:val="7B514505"/>
    <w:rsid w:val="7B6659EC"/>
    <w:rsid w:val="7B9A1E17"/>
    <w:rsid w:val="7BB10C69"/>
    <w:rsid w:val="7BDD6AA7"/>
    <w:rsid w:val="7CC5387F"/>
    <w:rsid w:val="7D3B3AF5"/>
    <w:rsid w:val="7D5D7155"/>
    <w:rsid w:val="7D6452A2"/>
    <w:rsid w:val="7D6E6C1D"/>
    <w:rsid w:val="7D7A19B3"/>
    <w:rsid w:val="7DEA3C88"/>
    <w:rsid w:val="7E9F759A"/>
    <w:rsid w:val="7EF008B6"/>
    <w:rsid w:val="7F1D1100"/>
    <w:rsid w:val="7F1E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E05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sz w:val="20"/>
      <w:szCs w:val="20"/>
    </w:rPr>
  </w:style>
  <w:style w:type="paragraph" w:styleId="a4">
    <w:name w:val="annotation text"/>
    <w:basedOn w:val="a"/>
    <w:link w:val="a6"/>
    <w:uiPriority w:val="99"/>
    <w:unhideWhenUsed/>
  </w:style>
  <w:style w:type="paragraph" w:styleId="a7">
    <w:name w:val="Document Map"/>
    <w:basedOn w:val="a"/>
    <w:link w:val="a8"/>
    <w:uiPriority w:val="99"/>
    <w:unhideWhenUsed/>
    <w:qFormat/>
    <w:rPr>
      <w:rFonts w:ascii="Helvetica" w:hAnsi="Helvetica"/>
    </w:rPr>
  </w:style>
  <w:style w:type="paragraph" w:styleId="a9">
    <w:name w:val="Balloon Text"/>
    <w:basedOn w:val="a"/>
    <w:link w:val="aa"/>
    <w:uiPriority w:val="99"/>
    <w:unhideWhenUsed/>
    <w:qFormat/>
    <w:rPr>
      <w:rFonts w:ascii="Helvetica" w:hAnsi="Helvetica"/>
      <w:sz w:val="18"/>
      <w:szCs w:val="18"/>
    </w:rPr>
  </w:style>
  <w:style w:type="character" w:styleId="ab">
    <w:name w:val="annotation reference"/>
    <w:basedOn w:val="a0"/>
    <w:uiPriority w:val="99"/>
    <w:unhideWhenUsed/>
    <w:rPr>
      <w:sz w:val="18"/>
      <w:szCs w:val="18"/>
    </w:rPr>
  </w:style>
  <w:style w:type="character" w:customStyle="1" w:styleId="a8">
    <w:name w:val="文档结构图字符"/>
    <w:basedOn w:val="a0"/>
    <w:link w:val="a7"/>
    <w:uiPriority w:val="99"/>
    <w:semiHidden/>
    <w:qFormat/>
    <w:rPr>
      <w:rFonts w:ascii="Helvetica" w:hAnsi="Helvetica"/>
    </w:rPr>
  </w:style>
  <w:style w:type="paragraph" w:customStyle="1" w:styleId="Revision1">
    <w:name w:val="Revision1"/>
    <w:hidden/>
    <w:uiPriority w:val="99"/>
    <w:semiHidden/>
    <w:qFormat/>
    <w:rPr>
      <w:rFonts w:asciiTheme="minorHAnsi" w:eastAsiaTheme="minorEastAsia" w:hAnsiTheme="minorHAnsi" w:cstheme="minorBidi"/>
      <w:kern w:val="2"/>
      <w:sz w:val="24"/>
      <w:szCs w:val="24"/>
    </w:rPr>
  </w:style>
  <w:style w:type="character" w:customStyle="1" w:styleId="aa">
    <w:name w:val="批注框文本字符"/>
    <w:basedOn w:val="a0"/>
    <w:link w:val="a9"/>
    <w:uiPriority w:val="99"/>
    <w:semiHidden/>
    <w:qFormat/>
    <w:rPr>
      <w:rFonts w:ascii="Helvetica" w:hAnsi="Helvetica"/>
      <w:sz w:val="18"/>
      <w:szCs w:val="18"/>
    </w:rPr>
  </w:style>
  <w:style w:type="character" w:customStyle="1" w:styleId="a6">
    <w:name w:val="批注文字字符"/>
    <w:basedOn w:val="a0"/>
    <w:link w:val="a4"/>
    <w:uiPriority w:val="99"/>
    <w:semiHidden/>
    <w:rPr>
      <w:rFonts w:asciiTheme="minorHAnsi" w:eastAsiaTheme="minorEastAsia" w:hAnsiTheme="minorHAnsi" w:cstheme="minorBidi"/>
      <w:kern w:val="2"/>
      <w:sz w:val="24"/>
      <w:szCs w:val="24"/>
    </w:rPr>
  </w:style>
  <w:style w:type="character" w:customStyle="1" w:styleId="a5">
    <w:name w:val="批注主题字符"/>
    <w:basedOn w:val="a6"/>
    <w:link w:val="a3"/>
    <w:uiPriority w:val="99"/>
    <w:semiHidden/>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1D4C76-8A9F-F64B-A48B-F721CB802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636</Words>
  <Characters>3501</Characters>
  <Application>Microsoft Macintosh Word</Application>
  <DocSecurity>0</DocSecurity>
  <Lines>66</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14</cp:revision>
  <dcterms:created xsi:type="dcterms:W3CDTF">2016-07-28T02:13:00Z</dcterms:created>
  <dcterms:modified xsi:type="dcterms:W3CDTF">2016-07-30T17:18:00Z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